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10A" w:rsidRDefault="0002710A" w:rsidP="0002710A">
      <w:pPr>
        <w:pStyle w:val="CM2"/>
      </w:pPr>
      <w:proofErr w:type="gramStart"/>
      <w:r>
        <w:t xml:space="preserve">{{ </w:t>
      </w:r>
      <w:proofErr w:type="spellStart"/>
      <w:r>
        <w:t>property_agent.name</w:t>
      </w:r>
      <w:proofErr w:type="gramEnd"/>
      <w:r>
        <w:t>.full</w:t>
      </w:r>
      <w:proofErr w:type="spellEnd"/>
      <w:r>
        <w:t>(middle=’full</w:t>
      </w:r>
      <w:r w:rsidR="00E607C9">
        <w:t>’</w:t>
      </w:r>
      <w:r>
        <w:t>) }}</w:t>
      </w:r>
    </w:p>
    <w:p w:rsidR="0002710A" w:rsidRDefault="0002710A" w:rsidP="0002710A">
      <w:pPr>
        <w:pStyle w:val="Default"/>
      </w:pPr>
      <w:proofErr w:type="gramStart"/>
      <w:r>
        <w:t xml:space="preserve">{{ </w:t>
      </w:r>
      <w:proofErr w:type="spellStart"/>
      <w:r>
        <w:t>property</w:t>
      </w:r>
      <w:proofErr w:type="gramEnd"/>
      <w:r>
        <w:t>_agent.address.line_one</w:t>
      </w:r>
      <w:proofErr w:type="spellEnd"/>
      <w:r>
        <w:t>()</w:t>
      </w:r>
      <w:r w:rsidR="009845FA">
        <w:t xml:space="preserve"> }}</w:t>
      </w:r>
    </w:p>
    <w:p w:rsidR="0002710A" w:rsidRDefault="0002710A" w:rsidP="0002710A">
      <w:pPr>
        <w:pStyle w:val="Default"/>
      </w:pPr>
      <w:proofErr w:type="gramStart"/>
      <w:r>
        <w:t xml:space="preserve">{{ </w:t>
      </w:r>
      <w:proofErr w:type="spellStart"/>
      <w:r>
        <w:t>property</w:t>
      </w:r>
      <w:proofErr w:type="gramEnd"/>
      <w:r>
        <w:t>_agent.address.line_two</w:t>
      </w:r>
      <w:proofErr w:type="spellEnd"/>
      <w:r>
        <w:t>()</w:t>
      </w:r>
      <w:r w:rsidR="009845FA">
        <w:t xml:space="preserve"> }}</w:t>
      </w: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</w:p>
    <w:p w:rsidR="0002710A" w:rsidRDefault="0002710A" w:rsidP="0002710A">
      <w:pPr>
        <w:pStyle w:val="CM2"/>
      </w:pPr>
      <w:r>
        <w:t xml:space="preserve">Dear </w:t>
      </w:r>
      <w:proofErr w:type="gramStart"/>
      <w:r>
        <w:t xml:space="preserve">{{ </w:t>
      </w:r>
      <w:proofErr w:type="spellStart"/>
      <w:r>
        <w:t>property_agent.name</w:t>
      </w:r>
      <w:proofErr w:type="gramEnd"/>
      <w:r>
        <w:t>.full</w:t>
      </w:r>
      <w:proofErr w:type="spellEnd"/>
      <w:r>
        <w:t>(middle=’full</w:t>
      </w:r>
      <w:r w:rsidR="00E607C9">
        <w:t>’</w:t>
      </w:r>
      <w:r>
        <w:t>) }},</w:t>
      </w: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  <w:r>
        <w:t>This letter is to let you know that you are no longer my Agent for Power of Attorney for Property.  I now take away any power that I gave you over my money or property in the document dat</w:t>
      </w:r>
      <w:r w:rsidR="004A7A08">
        <w:t xml:space="preserve">ed </w:t>
      </w:r>
      <w:proofErr w:type="gramStart"/>
      <w:r w:rsidR="004A7A08">
        <w:t xml:space="preserve">{{ </w:t>
      </w:r>
      <w:proofErr w:type="spellStart"/>
      <w:r w:rsidR="004A7A08">
        <w:t>property</w:t>
      </w:r>
      <w:proofErr w:type="gramEnd"/>
      <w:r w:rsidR="004A7A08">
        <w:t>_revoke_date</w:t>
      </w:r>
      <w:proofErr w:type="spellEnd"/>
      <w:r w:rsidR="004A7A08">
        <w:t xml:space="preserve"> }}. </w:t>
      </w:r>
      <w:r>
        <w:t>Please see attached, notarized “Notice of Revocation of Durable Power of Attorney” for details.</w:t>
      </w:r>
    </w:p>
    <w:p w:rsidR="0002710A" w:rsidRDefault="0002710A" w:rsidP="00205361">
      <w:pPr>
        <w:pStyle w:val="Default"/>
      </w:pPr>
    </w:p>
    <w:p w:rsidR="0002710A" w:rsidRDefault="0002710A" w:rsidP="00205361">
      <w:pPr>
        <w:pStyle w:val="Default"/>
      </w:pPr>
      <w:r>
        <w:t>_________________________</w:t>
      </w:r>
    </w:p>
    <w:p w:rsidR="0002710A" w:rsidRDefault="0002710A" w:rsidP="00205361">
      <w:pPr>
        <w:pStyle w:val="Default"/>
      </w:pPr>
      <w:proofErr w:type="gramStart"/>
      <w:r>
        <w:t xml:space="preserve">{{ </w:t>
      </w:r>
      <w:proofErr w:type="spellStart"/>
      <w:r>
        <w:t>user.name</w:t>
      </w:r>
      <w:proofErr w:type="gramEnd"/>
      <w:r>
        <w:t>.full</w:t>
      </w:r>
      <w:proofErr w:type="spellEnd"/>
      <w:r>
        <w:t>(middle=’full’) }}</w:t>
      </w:r>
    </w:p>
    <w:p w:rsidR="00205361" w:rsidRDefault="00205361" w:rsidP="00205361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.address.line_one</w:t>
      </w:r>
      <w:proofErr w:type="spellEnd"/>
      <w:r>
        <w:t>() }}</w:t>
      </w:r>
    </w:p>
    <w:p w:rsidR="00205361" w:rsidRDefault="00205361" w:rsidP="00205361">
      <w:pPr>
        <w:pStyle w:val="CM2"/>
      </w:pPr>
      <w:proofErr w:type="gramStart"/>
      <w:r>
        <w:t xml:space="preserve">{{ </w:t>
      </w:r>
      <w:proofErr w:type="spellStart"/>
      <w:r>
        <w:t>user</w:t>
      </w:r>
      <w:proofErr w:type="gramEnd"/>
      <w:r>
        <w:t>.address.line_two</w:t>
      </w:r>
      <w:proofErr w:type="spellEnd"/>
      <w:r>
        <w:t>() }}</w:t>
      </w:r>
    </w:p>
    <w:p w:rsidR="0002710A" w:rsidRDefault="0002710A" w:rsidP="0002710A">
      <w:pPr>
        <w:pStyle w:val="Default"/>
      </w:pPr>
    </w:p>
    <w:p w:rsidR="00205361" w:rsidRDefault="00205361" w:rsidP="0002710A">
      <w:pPr>
        <w:pStyle w:val="Default"/>
      </w:pP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  <w:r>
        <w:t>This Notice has also been sent to the following people:</w:t>
      </w:r>
    </w:p>
    <w:p w:rsidR="0002710A" w:rsidRDefault="0002710A" w:rsidP="0002710A">
      <w:pPr>
        <w:pStyle w:val="Default"/>
        <w:sectPr w:rsidR="0002710A" w:rsidSect="00B31457">
          <w:footerReference w:type="default" r:id="rId7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  <w:r>
        <w:t xml:space="preserve">{% if </w:t>
      </w:r>
      <w:proofErr w:type="spellStart"/>
      <w:r>
        <w:t>any_property_successors</w:t>
      </w:r>
      <w:proofErr w:type="spellEnd"/>
      <w:r>
        <w:t xml:space="preserve"> == True </w:t>
      </w:r>
      <w:proofErr w:type="gramStart"/>
      <w:r>
        <w:t>%}</w:t>
      </w:r>
      <w:r>
        <w:rPr>
          <w:b/>
          <w:bCs/>
        </w:rPr>
        <w:t>Successor</w:t>
      </w:r>
      <w:proofErr w:type="gramEnd"/>
      <w:r>
        <w:rPr>
          <w:b/>
          <w:bCs/>
        </w:rPr>
        <w:t xml:space="preserve"> Agents</w:t>
      </w: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  <w:r>
        <w:t xml:space="preserve">{% for person in </w:t>
      </w:r>
      <w:proofErr w:type="spellStart"/>
      <w:r>
        <w:t>property_successors</w:t>
      </w:r>
      <w:proofErr w:type="spellEnd"/>
      <w:r>
        <w:t xml:space="preserve"> %}</w:t>
      </w:r>
    </w:p>
    <w:p w:rsidR="0002710A" w:rsidRDefault="0002710A" w:rsidP="0002710A">
      <w:pPr>
        <w:pStyle w:val="Default"/>
      </w:pPr>
      <w:proofErr w:type="gramStart"/>
      <w:r>
        <w:t xml:space="preserve">{{ </w:t>
      </w:r>
      <w:proofErr w:type="spellStart"/>
      <w:r>
        <w:t>person.name</w:t>
      </w:r>
      <w:proofErr w:type="gramEnd"/>
      <w:r>
        <w:t>.full</w:t>
      </w:r>
      <w:proofErr w:type="spellEnd"/>
      <w:r>
        <w:t>(middle=’full’) }}</w:t>
      </w: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  <w:proofErr w:type="gramStart"/>
      <w:r>
        <w:t xml:space="preserve">{{ </w:t>
      </w:r>
      <w:proofErr w:type="spellStart"/>
      <w:r>
        <w:t>person</w:t>
      </w:r>
      <w:proofErr w:type="gramEnd"/>
      <w:r>
        <w:t>.address.on_one_line</w:t>
      </w:r>
      <w:proofErr w:type="spellEnd"/>
      <w:r>
        <w:t>() }}</w:t>
      </w: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 xml:space="preserve">% </w:t>
      </w:r>
      <w:proofErr w:type="spellStart"/>
      <w:r>
        <w:t>endif</w:t>
      </w:r>
      <w:proofErr w:type="spellEnd"/>
      <w:r>
        <w:t xml:space="preserve"> %}</w:t>
      </w:r>
    </w:p>
    <w:p w:rsidR="0002710A" w:rsidRDefault="0002710A" w:rsidP="0002710A">
      <w:pPr>
        <w:pStyle w:val="Default"/>
      </w:pPr>
      <w:r>
        <w:br w:type="column"/>
      </w:r>
    </w:p>
    <w:p w:rsidR="0002710A" w:rsidRPr="008A0B31" w:rsidRDefault="0002710A" w:rsidP="0002710A">
      <w:pPr>
        <w:pStyle w:val="Default"/>
        <w:rPr>
          <w:b/>
          <w:bCs/>
        </w:rPr>
      </w:pPr>
      <w:r>
        <w:rPr>
          <w:b/>
          <w:bCs/>
        </w:rPr>
        <w:t>Other people who received Notice</w:t>
      </w:r>
    </w:p>
    <w:p w:rsidR="0002710A" w:rsidRDefault="0002710A" w:rsidP="0002710A">
      <w:pPr>
        <w:pStyle w:val="Default"/>
      </w:pPr>
      <w:r>
        <w:t>_________________________</w:t>
      </w:r>
    </w:p>
    <w:p w:rsidR="0002710A" w:rsidRDefault="0002710A" w:rsidP="0002710A">
      <w:pPr>
        <w:pStyle w:val="Default"/>
      </w:pPr>
      <w:r>
        <w:t>_________________________</w:t>
      </w:r>
    </w:p>
    <w:p w:rsidR="0002710A" w:rsidRDefault="0002710A" w:rsidP="0002710A">
      <w:pPr>
        <w:pStyle w:val="Default"/>
      </w:pPr>
      <w:r>
        <w:t>_________________________</w:t>
      </w: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  <w:r>
        <w:t>_________________________</w:t>
      </w:r>
    </w:p>
    <w:p w:rsidR="0002710A" w:rsidRDefault="0002710A" w:rsidP="0002710A">
      <w:pPr>
        <w:pStyle w:val="Default"/>
      </w:pPr>
      <w:r>
        <w:t>_________________________</w:t>
      </w:r>
    </w:p>
    <w:p w:rsidR="0002710A" w:rsidRDefault="0002710A" w:rsidP="0002710A">
      <w:pPr>
        <w:pStyle w:val="Default"/>
      </w:pPr>
      <w:r>
        <w:t>_________________________</w:t>
      </w: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  <w:r>
        <w:t>_________________________</w:t>
      </w:r>
    </w:p>
    <w:p w:rsidR="0002710A" w:rsidRDefault="0002710A" w:rsidP="0002710A">
      <w:pPr>
        <w:pStyle w:val="Default"/>
      </w:pPr>
      <w:r>
        <w:t>_________________________</w:t>
      </w:r>
    </w:p>
    <w:p w:rsidR="0002710A" w:rsidRDefault="0002710A" w:rsidP="0002710A">
      <w:pPr>
        <w:pStyle w:val="Default"/>
      </w:pPr>
      <w:r>
        <w:t>_________________________</w:t>
      </w:r>
    </w:p>
    <w:p w:rsidR="0002710A" w:rsidRDefault="0002710A" w:rsidP="0002710A">
      <w:pPr>
        <w:pStyle w:val="Default"/>
      </w:pPr>
    </w:p>
    <w:p w:rsidR="0002710A" w:rsidRDefault="0002710A" w:rsidP="0002710A">
      <w:pPr>
        <w:pStyle w:val="Default"/>
      </w:pPr>
      <w:r>
        <w:t>_________________________</w:t>
      </w:r>
    </w:p>
    <w:p w:rsidR="0002710A" w:rsidRDefault="0002710A" w:rsidP="0002710A">
      <w:pPr>
        <w:pStyle w:val="Default"/>
      </w:pPr>
      <w:r>
        <w:t>_________________________</w:t>
      </w:r>
    </w:p>
    <w:p w:rsidR="0002710A" w:rsidRDefault="00B31457" w:rsidP="0002710A">
      <w:pPr>
        <w:pStyle w:val="Default"/>
        <w:sectPr w:rsidR="0002710A" w:rsidSect="008A0B31">
          <w:type w:val="continuous"/>
          <w:pgSz w:w="12240" w:h="15840"/>
          <w:pgMar w:top="1440" w:right="1440" w:bottom="1440" w:left="1440" w:header="720" w:footer="720" w:gutter="0"/>
          <w:cols w:num="2" w:space="720"/>
          <w:noEndnote/>
        </w:sectPr>
      </w:pPr>
      <w:r>
        <w:t>___________</w:t>
      </w:r>
      <w:r w:rsidR="00452330">
        <w:t>______</w:t>
      </w:r>
      <w:r>
        <w:t>_______</w:t>
      </w:r>
      <w:bookmarkStart w:id="0" w:name="_GoBack"/>
      <w:bookmarkEnd w:id="0"/>
      <w:ins w:id="1" w:author="Vivian McNaughton" w:date="2023-04-28T19:16:00Z">
        <w:r w:rsidR="00452330">
          <w:t>_</w:t>
        </w:r>
      </w:ins>
      <w:del w:id="2" w:author="Vivian McNaughton" w:date="2023-04-28T19:15:00Z">
        <w:r w:rsidR="00452330" w:rsidDel="00452330">
          <w:delText>_</w:delText>
        </w:r>
      </w:del>
    </w:p>
    <w:p w:rsidR="00DF2B88" w:rsidRPr="0002710A" w:rsidRDefault="00DF2B88" w:rsidP="0002710A"/>
    <w:sectPr w:rsidR="00DF2B88" w:rsidRPr="0002710A" w:rsidSect="008D6E7E">
      <w:footerReference w:type="default" r:id="rId8"/>
      <w:pgSz w:w="12240" w:h="15840"/>
      <w:pgMar w:top="117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E19" w:rsidRDefault="0002710A">
      <w:r>
        <w:separator/>
      </w:r>
    </w:p>
  </w:endnote>
  <w:endnote w:type="continuationSeparator" w:id="0">
    <w:p w:rsidR="00190E19" w:rsidRDefault="0002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10A" w:rsidRDefault="0002710A" w:rsidP="00594564">
    <w:pPr>
      <w:pStyle w:val="Footer"/>
      <w:framePr w:wrap="auto" w:vAnchor="text" w:hAnchor="margin" w:xAlign="center" w:y="1"/>
      <w:rPr>
        <w:rStyle w:val="PageNumber"/>
      </w:rPr>
    </w:pPr>
  </w:p>
  <w:p w:rsidR="0002710A" w:rsidRDefault="0002710A" w:rsidP="004C0FCC">
    <w:pPr>
      <w:pStyle w:val="Footer"/>
      <w:ind w:right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FE" w:rsidRDefault="00B31457" w:rsidP="00594564">
    <w:pPr>
      <w:pStyle w:val="Footer"/>
      <w:framePr w:wrap="auto" w:vAnchor="text" w:hAnchor="margin" w:xAlign="center" w:y="1"/>
      <w:rPr>
        <w:rStyle w:val="PageNumber"/>
      </w:rPr>
    </w:pPr>
  </w:p>
  <w:p w:rsidR="00F10FFE" w:rsidRDefault="00B31457" w:rsidP="004C0FC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E19" w:rsidRDefault="0002710A">
      <w:r>
        <w:separator/>
      </w:r>
    </w:p>
  </w:footnote>
  <w:footnote w:type="continuationSeparator" w:id="0">
    <w:p w:rsidR="00190E19" w:rsidRDefault="00027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260"/>
    <w:multiLevelType w:val="hybridMultilevel"/>
    <w:tmpl w:val="78889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9C2A3E"/>
    <w:multiLevelType w:val="hybridMultilevel"/>
    <w:tmpl w:val="B204D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17E0"/>
    <w:multiLevelType w:val="hybridMultilevel"/>
    <w:tmpl w:val="619ABBB2"/>
    <w:lvl w:ilvl="0" w:tplc="1E40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A177BE"/>
    <w:multiLevelType w:val="hybridMultilevel"/>
    <w:tmpl w:val="1C88E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7607A3"/>
    <w:multiLevelType w:val="hybridMultilevel"/>
    <w:tmpl w:val="48925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217C19"/>
    <w:multiLevelType w:val="hybridMultilevel"/>
    <w:tmpl w:val="59907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vian McNaughton">
    <w15:presenceInfo w15:providerId="None" w15:userId="Vivian McNaught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B0"/>
    <w:rsid w:val="0002710A"/>
    <w:rsid w:val="00031078"/>
    <w:rsid w:val="00062B20"/>
    <w:rsid w:val="00066FEE"/>
    <w:rsid w:val="00067764"/>
    <w:rsid w:val="000B65C7"/>
    <w:rsid w:val="00131FB2"/>
    <w:rsid w:val="00157F75"/>
    <w:rsid w:val="00190E19"/>
    <w:rsid w:val="001977C6"/>
    <w:rsid w:val="002049F4"/>
    <w:rsid w:val="00205361"/>
    <w:rsid w:val="00271AE1"/>
    <w:rsid w:val="002F41DB"/>
    <w:rsid w:val="003712C4"/>
    <w:rsid w:val="00394C99"/>
    <w:rsid w:val="00452330"/>
    <w:rsid w:val="00462721"/>
    <w:rsid w:val="004A7A08"/>
    <w:rsid w:val="004C5B16"/>
    <w:rsid w:val="004E067D"/>
    <w:rsid w:val="004F4A8A"/>
    <w:rsid w:val="005D55A5"/>
    <w:rsid w:val="006C7F24"/>
    <w:rsid w:val="00751B8B"/>
    <w:rsid w:val="0079615E"/>
    <w:rsid w:val="00880CE6"/>
    <w:rsid w:val="009845FA"/>
    <w:rsid w:val="009A3DA2"/>
    <w:rsid w:val="009F5411"/>
    <w:rsid w:val="00A54DD9"/>
    <w:rsid w:val="00B31457"/>
    <w:rsid w:val="00B37341"/>
    <w:rsid w:val="00BA7B62"/>
    <w:rsid w:val="00C06B62"/>
    <w:rsid w:val="00C34AE4"/>
    <w:rsid w:val="00C54609"/>
    <w:rsid w:val="00CC10A2"/>
    <w:rsid w:val="00CD3522"/>
    <w:rsid w:val="00D37625"/>
    <w:rsid w:val="00D64FCF"/>
    <w:rsid w:val="00DC2573"/>
    <w:rsid w:val="00DC7012"/>
    <w:rsid w:val="00DD31B4"/>
    <w:rsid w:val="00DF2B88"/>
    <w:rsid w:val="00E45DB0"/>
    <w:rsid w:val="00E607C9"/>
    <w:rsid w:val="00E91CC4"/>
    <w:rsid w:val="00EB292F"/>
    <w:rsid w:val="00F93F40"/>
    <w:rsid w:val="00FA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79DB"/>
  <w15:chartTrackingRefBased/>
  <w15:docId w15:val="{154A14B2-D3A6-4154-91EE-69EF75D6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D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45D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45DB0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E45DB0"/>
    <w:pPr>
      <w:spacing w:after="880"/>
    </w:pPr>
    <w:rPr>
      <w:color w:val="auto"/>
    </w:rPr>
  </w:style>
  <w:style w:type="paragraph" w:styleId="Footer">
    <w:name w:val="footer"/>
    <w:basedOn w:val="Normal"/>
    <w:link w:val="FooterChar"/>
    <w:uiPriority w:val="99"/>
    <w:rsid w:val="00E45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DB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E45DB0"/>
  </w:style>
  <w:style w:type="paragraph" w:styleId="ListParagraph">
    <w:name w:val="List Paragraph"/>
    <w:basedOn w:val="Normal"/>
    <w:uiPriority w:val="99"/>
    <w:qFormat/>
    <w:rsid w:val="00E45DB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6</cp:revision>
  <dcterms:created xsi:type="dcterms:W3CDTF">2023-02-05T03:31:00Z</dcterms:created>
  <dcterms:modified xsi:type="dcterms:W3CDTF">2023-04-29T00:21:00Z</dcterms:modified>
</cp:coreProperties>
</file>